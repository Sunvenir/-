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1696"/>
        <w:gridCol w:w="1134"/>
        <w:gridCol w:w="5466"/>
      </w:tblGrid>
      <w:tr w:rsidR="00C72847" w14:paraId="151D2A90" w14:textId="77777777" w:rsidTr="00327214">
        <w:trPr>
          <w:trHeight w:val="699"/>
        </w:trPr>
        <w:tc>
          <w:tcPr>
            <w:tcW w:w="1696" w:type="dxa"/>
            <w:vAlign w:val="center"/>
          </w:tcPr>
          <w:p w14:paraId="7DF58847" w14:textId="4A517720" w:rsidR="00C72847" w:rsidRDefault="00C72847" w:rsidP="00327214">
            <w:r>
              <w:rPr>
                <w:rFonts w:hint="eastAsia"/>
              </w:rPr>
              <w:t>团队信息</w:t>
            </w:r>
          </w:p>
        </w:tc>
        <w:tc>
          <w:tcPr>
            <w:tcW w:w="6600" w:type="dxa"/>
            <w:gridSpan w:val="2"/>
            <w:vAlign w:val="center"/>
          </w:tcPr>
          <w:p w14:paraId="4F79F79D" w14:textId="313AEEB1" w:rsidR="00327214" w:rsidRDefault="00327214" w:rsidP="00327214">
            <w:pPr>
              <w:jc w:val="center"/>
            </w:pPr>
            <w:r>
              <w:rPr>
                <w:rFonts w:hint="eastAsia"/>
              </w:rPr>
              <w:t>0</w:t>
            </w:r>
            <w:r>
              <w:t>7</w:t>
            </w:r>
            <w:r w:rsidR="00C72847">
              <w:rPr>
                <w:rFonts w:hint="eastAsia"/>
              </w:rPr>
              <w:t>_</w:t>
            </w:r>
            <w:r>
              <w:rPr>
                <w:rFonts w:hint="eastAsia"/>
              </w:rPr>
              <w:t>c</w:t>
            </w:r>
            <w:r>
              <w:t>ode1_0_9</w:t>
            </w:r>
          </w:p>
        </w:tc>
      </w:tr>
      <w:tr w:rsidR="00C72847" w14:paraId="7D932EB7" w14:textId="77777777" w:rsidTr="00327214">
        <w:trPr>
          <w:trHeight w:val="2821"/>
        </w:trPr>
        <w:tc>
          <w:tcPr>
            <w:tcW w:w="1696" w:type="dxa"/>
            <w:vAlign w:val="center"/>
          </w:tcPr>
          <w:p w14:paraId="1AF698B4" w14:textId="3FBEA08E" w:rsidR="00C72847" w:rsidRDefault="00C72847" w:rsidP="00327214">
            <w:r>
              <w:rPr>
                <w:rFonts w:hint="eastAsia"/>
              </w:rPr>
              <w:t>交付产品的反思</w:t>
            </w:r>
            <w:r w:rsidRPr="00C72847">
              <w:rPr>
                <w:rFonts w:hint="eastAsia"/>
                <w:color w:val="FF0000"/>
              </w:rPr>
              <w:t>不少于2</w:t>
            </w:r>
            <w:r w:rsidRPr="00C72847">
              <w:rPr>
                <w:color w:val="FF0000"/>
              </w:rPr>
              <w:t>00</w:t>
            </w:r>
            <w:r w:rsidRPr="00C72847">
              <w:rPr>
                <w:rFonts w:hint="eastAsia"/>
                <w:color w:val="FF0000"/>
              </w:rPr>
              <w:t>字</w:t>
            </w:r>
          </w:p>
        </w:tc>
        <w:tc>
          <w:tcPr>
            <w:tcW w:w="6600" w:type="dxa"/>
            <w:gridSpan w:val="2"/>
            <w:vAlign w:val="center"/>
          </w:tcPr>
          <w:p w14:paraId="644B340F" w14:textId="77777777" w:rsidR="00582D51" w:rsidRDefault="00582D51" w:rsidP="00582D51">
            <w:pPr>
              <w:ind w:firstLineChars="250" w:firstLine="525"/>
            </w:pPr>
            <w:r>
              <w:rPr>
                <w:rFonts w:hint="eastAsia"/>
              </w:rPr>
              <w:t>第一次迭代顺利结束了，大家的辛苦9</w:t>
            </w:r>
            <w:r>
              <w:t>96</w:t>
            </w:r>
            <w:r>
              <w:rPr>
                <w:rFonts w:hint="eastAsia"/>
              </w:rPr>
              <w:t>也算是顺利告一段落。在产品实现上，大家的热情都很高，能够顺利的完成自己的任务，每天的例会也很顺利的完成，了解自己下一步的计划。</w:t>
            </w:r>
          </w:p>
          <w:p w14:paraId="668A1163" w14:textId="77777777" w:rsidR="00BA4192" w:rsidRDefault="00582D51" w:rsidP="00582D51">
            <w:pPr>
              <w:ind w:firstLineChars="250" w:firstLine="525"/>
            </w:pPr>
            <w:r>
              <w:rPr>
                <w:rFonts w:hint="eastAsia"/>
              </w:rPr>
              <w:t>但目前来看，我们的产品依旧有很多的不足。互评的得分并不高。首先在功能实现上，大家的水平不算太高，所以完美实现的难度有点大，目前的产品只能说能用，而不能做到好用</w:t>
            </w:r>
            <w:r w:rsidR="00BA4192">
              <w:rPr>
                <w:rFonts w:hint="eastAsia"/>
              </w:rPr>
              <w:t>,在教师评审中，老师们对于该系统的使用有很多地方都不太理解逻辑。说明我们的系统对于一个一般用户而言体验还不是很好。</w:t>
            </w:r>
          </w:p>
          <w:p w14:paraId="341909F4" w14:textId="401B2044" w:rsidR="00582D51" w:rsidRDefault="00582D51" w:rsidP="00582D51">
            <w:pPr>
              <w:ind w:firstLineChars="250" w:firstLine="525"/>
            </w:pPr>
            <w:r>
              <w:rPr>
                <w:rFonts w:hint="eastAsia"/>
              </w:rPr>
              <w:t>其次在团队合作上，大家在对接上还有较大的问题，后期在对接时出现了很多bug，导致延误了迭代的顺利完成，第一次迭代部分功能没有实现。</w:t>
            </w:r>
            <w:r w:rsidR="00BA4192">
              <w:rPr>
                <w:rFonts w:hint="eastAsia"/>
              </w:rPr>
              <w:t>在互评的时候其他小组对于这个问题也给出了评价。</w:t>
            </w:r>
            <w:r w:rsidR="009352C3">
              <w:rPr>
                <w:rFonts w:hint="eastAsia"/>
              </w:rPr>
              <w:t>在互评其他小组的时候，对比其他小组，他们的功能相对要完善一些，</w:t>
            </w:r>
            <w:r w:rsidR="00BA4192">
              <w:rPr>
                <w:rFonts w:hint="eastAsia"/>
              </w:rPr>
              <w:t>同时，相比较其他小组的风格，</w:t>
            </w:r>
            <w:r w:rsidR="009352C3">
              <w:rPr>
                <w:rFonts w:hint="eastAsia"/>
              </w:rPr>
              <w:t>我们组</w:t>
            </w:r>
            <w:r w:rsidR="00BA4192">
              <w:rPr>
                <w:rFonts w:hint="eastAsia"/>
              </w:rPr>
              <w:t>产品的风格也还有待改善，</w:t>
            </w:r>
          </w:p>
          <w:p w14:paraId="304EF5B4" w14:textId="77777777" w:rsidR="00C72847" w:rsidRDefault="00582D51" w:rsidP="00BA4192">
            <w:pPr>
              <w:ind w:firstLineChars="200" w:firstLine="420"/>
            </w:pPr>
            <w:r>
              <w:rPr>
                <w:rFonts w:hint="eastAsia"/>
              </w:rPr>
              <w:t>在合作上，大家还有待磨合，希望在第二次迭代的过程中，能够顺利的完成任务，并且在对接时能够更加高效的沟通，顺利完成项目的计划。</w:t>
            </w:r>
          </w:p>
          <w:p w14:paraId="014CE253" w14:textId="55120B79" w:rsidR="00582D51" w:rsidRDefault="00582D51" w:rsidP="00582D51"/>
        </w:tc>
      </w:tr>
      <w:tr w:rsidR="00327214" w14:paraId="1B516B5A" w14:textId="77777777" w:rsidTr="00327214">
        <w:trPr>
          <w:trHeight w:val="1183"/>
        </w:trPr>
        <w:tc>
          <w:tcPr>
            <w:tcW w:w="1696" w:type="dxa"/>
            <w:vMerge w:val="restart"/>
            <w:vAlign w:val="center"/>
          </w:tcPr>
          <w:p w14:paraId="215D8D60" w14:textId="77777777" w:rsidR="00327214" w:rsidRDefault="00327214" w:rsidP="00327214">
            <w:r>
              <w:rPr>
                <w:rFonts w:hint="eastAsia"/>
              </w:rPr>
              <w:t>实施过程的反思</w:t>
            </w:r>
          </w:p>
          <w:p w14:paraId="127414E6" w14:textId="5174075C" w:rsidR="00327214" w:rsidRDefault="00327214" w:rsidP="00327214">
            <w:ins w:id="0" w:author="l gy" w:date="2020-09-12T14:05:00Z">
              <w:r w:rsidRPr="00C72847">
                <w:rPr>
                  <w:rFonts w:hint="eastAsia"/>
                  <w:color w:val="FF0000"/>
                </w:rPr>
                <w:t>每人至少提出两点团队</w:t>
              </w:r>
            </w:ins>
            <w:ins w:id="1" w:author="l gy" w:date="2020-09-12T14:08:00Z">
              <w:r w:rsidRPr="00C72847">
                <w:rPr>
                  <w:rFonts w:hint="eastAsia"/>
                  <w:color w:val="FF0000"/>
                </w:rPr>
                <w:t>执行得好的方面，至少提出两点团队需要改进的方面</w:t>
              </w:r>
            </w:ins>
            <w:ins w:id="2" w:author="l gy" w:date="2020-09-12T14:09:00Z">
              <w:r w:rsidRPr="00C72847">
                <w:rPr>
                  <w:rFonts w:hint="eastAsia"/>
                  <w:color w:val="FF0000"/>
                </w:rPr>
                <w:t>及其具体改进</w:t>
              </w:r>
            </w:ins>
            <w:ins w:id="3" w:author="l gy" w:date="2020-09-12T14:08:00Z">
              <w:r w:rsidRPr="00C72847">
                <w:rPr>
                  <w:rFonts w:hint="eastAsia"/>
                  <w:color w:val="FF0000"/>
                </w:rPr>
                <w:t>建议</w:t>
              </w:r>
            </w:ins>
          </w:p>
        </w:tc>
        <w:tc>
          <w:tcPr>
            <w:tcW w:w="1134" w:type="dxa"/>
            <w:vAlign w:val="center"/>
          </w:tcPr>
          <w:p w14:paraId="50F158D2" w14:textId="43D41EFB" w:rsidR="00327214" w:rsidRDefault="00915641" w:rsidP="00327214">
            <w:r>
              <w:rPr>
                <w:rFonts w:hint="eastAsia"/>
              </w:rPr>
              <w:t>1</w:t>
            </w:r>
            <w:r>
              <w:t>7373516</w:t>
            </w:r>
          </w:p>
          <w:p w14:paraId="4E6D6A07" w14:textId="4F5205AE" w:rsidR="00327214" w:rsidRDefault="00327214" w:rsidP="00327214">
            <w:r>
              <w:rPr>
                <w:rFonts w:hint="eastAsia"/>
              </w:rPr>
              <w:t>敖远超</w:t>
            </w:r>
          </w:p>
        </w:tc>
        <w:tc>
          <w:tcPr>
            <w:tcW w:w="5466" w:type="dxa"/>
            <w:vAlign w:val="center"/>
          </w:tcPr>
          <w:p w14:paraId="3EC3BC4F" w14:textId="77777777" w:rsidR="00A22F6A" w:rsidRDefault="00A22F6A" w:rsidP="00A22F6A">
            <w:r>
              <w:rPr>
                <w:rFonts w:hint="eastAsia"/>
              </w:rPr>
              <w:t>执行较好的地方：</w:t>
            </w:r>
          </w:p>
          <w:p w14:paraId="761BFE09" w14:textId="77777777" w:rsidR="00A22F6A" w:rsidRDefault="00A22F6A" w:rsidP="00A22F6A">
            <w:r>
              <w:rPr>
                <w:rFonts w:hint="eastAsia"/>
              </w:rPr>
              <w:t>1</w:t>
            </w:r>
            <w:r>
              <w:t xml:space="preserve">. </w:t>
            </w:r>
            <w:r>
              <w:rPr>
                <w:rFonts w:hint="eastAsia"/>
              </w:rPr>
              <w:t>每个人都积极参与，每个人都积极献言献策</w:t>
            </w:r>
          </w:p>
          <w:p w14:paraId="2AED8938" w14:textId="77777777" w:rsidR="00A22F6A" w:rsidRDefault="00A22F6A" w:rsidP="00A22F6A">
            <w:r>
              <w:rPr>
                <w:rFonts w:hint="eastAsia"/>
              </w:rPr>
              <w:t>2．任务分配较为合理</w:t>
            </w:r>
          </w:p>
          <w:p w14:paraId="75B5FD30" w14:textId="77777777" w:rsidR="00A22F6A" w:rsidRDefault="00A22F6A" w:rsidP="00A22F6A">
            <w:r>
              <w:rPr>
                <w:rFonts w:hint="eastAsia"/>
              </w:rPr>
              <w:t>执行不好的地方：</w:t>
            </w:r>
          </w:p>
          <w:p w14:paraId="61BEFE17" w14:textId="77777777" w:rsidR="00A22F6A" w:rsidRDefault="00A22F6A" w:rsidP="00A22F6A">
            <w:r>
              <w:rPr>
                <w:rFonts w:hint="eastAsia"/>
              </w:rPr>
              <w:t>1</w:t>
            </w:r>
            <w:r>
              <w:t xml:space="preserve">. </w:t>
            </w:r>
            <w:r>
              <w:rPr>
                <w:rFonts w:hint="eastAsia"/>
              </w:rPr>
              <w:t>开发经验不足，导致代码缺陷较多，测试时出现较多bug</w:t>
            </w:r>
          </w:p>
          <w:p w14:paraId="0A5288A9" w14:textId="7726A8AC" w:rsidR="00327214" w:rsidRDefault="00A22F6A" w:rsidP="00A22F6A">
            <w:r>
              <w:rPr>
                <w:rFonts w:hint="eastAsia"/>
              </w:rPr>
              <w:t>2</w:t>
            </w:r>
            <w:r>
              <w:t xml:space="preserve">. </w:t>
            </w:r>
            <w:r>
              <w:rPr>
                <w:rFonts w:hint="eastAsia"/>
              </w:rPr>
              <w:t>敏捷开发不熟练，沟通不够，导致前后端对接出现较多问题</w:t>
            </w:r>
          </w:p>
        </w:tc>
      </w:tr>
      <w:tr w:rsidR="00327214" w14:paraId="27A8B757" w14:textId="77777777" w:rsidTr="00327214">
        <w:trPr>
          <w:trHeight w:val="1183"/>
        </w:trPr>
        <w:tc>
          <w:tcPr>
            <w:tcW w:w="1696" w:type="dxa"/>
            <w:vMerge/>
            <w:vAlign w:val="center"/>
          </w:tcPr>
          <w:p w14:paraId="255A0688" w14:textId="77777777" w:rsidR="00327214" w:rsidRDefault="00327214" w:rsidP="00327214"/>
        </w:tc>
        <w:tc>
          <w:tcPr>
            <w:tcW w:w="1134" w:type="dxa"/>
            <w:vAlign w:val="center"/>
          </w:tcPr>
          <w:p w14:paraId="19CC35BA" w14:textId="77F26DEF" w:rsidR="00327214" w:rsidRDefault="00582D51" w:rsidP="00327214">
            <w:r>
              <w:rPr>
                <w:rFonts w:hint="eastAsia"/>
              </w:rPr>
              <w:t>1</w:t>
            </w:r>
            <w:r>
              <w:t>7373189</w:t>
            </w:r>
          </w:p>
          <w:p w14:paraId="6178A50B" w14:textId="1AA63964" w:rsidR="00327214" w:rsidRDefault="00327214" w:rsidP="00327214">
            <w:r>
              <w:rPr>
                <w:rFonts w:hint="eastAsia"/>
              </w:rPr>
              <w:t>郭荣</w:t>
            </w:r>
          </w:p>
        </w:tc>
        <w:tc>
          <w:tcPr>
            <w:tcW w:w="5466" w:type="dxa"/>
            <w:vAlign w:val="center"/>
          </w:tcPr>
          <w:p w14:paraId="2B1D501A" w14:textId="50E0C184" w:rsidR="00327214" w:rsidRDefault="00327214" w:rsidP="00327214">
            <w:r>
              <w:rPr>
                <w:rFonts w:hint="eastAsia"/>
              </w:rPr>
              <w:t>1．</w:t>
            </w:r>
            <w:r w:rsidR="00A7164F" w:rsidRPr="00A7164F">
              <w:rPr>
                <w:rFonts w:hint="eastAsia"/>
              </w:rPr>
              <w:t>开会时能快速</w:t>
            </w:r>
            <w:r w:rsidR="00A7164F">
              <w:rPr>
                <w:rFonts w:hint="eastAsia"/>
              </w:rPr>
              <w:t>作</w:t>
            </w:r>
            <w:r w:rsidR="00A7164F" w:rsidRPr="00A7164F">
              <w:rPr>
                <w:rFonts w:hint="eastAsia"/>
              </w:rPr>
              <w:t>出现阶段开发计划，遇到的</w:t>
            </w:r>
            <w:r w:rsidR="00A7164F">
              <w:rPr>
                <w:rFonts w:hint="eastAsia"/>
              </w:rPr>
              <w:t>问题</w:t>
            </w:r>
            <w:r w:rsidR="00A7164F" w:rsidRPr="00A7164F">
              <w:t>也能在会议中讨论解决。</w:t>
            </w:r>
          </w:p>
          <w:p w14:paraId="1E96C133" w14:textId="0D3659A2" w:rsidR="00327214" w:rsidRDefault="00327214" w:rsidP="00327214">
            <w:r>
              <w:rPr>
                <w:rFonts w:hint="eastAsia"/>
              </w:rPr>
              <w:t>2．</w:t>
            </w:r>
            <w:r w:rsidR="00A7164F" w:rsidRPr="00A7164F">
              <w:rPr>
                <w:rFonts w:hint="eastAsia"/>
              </w:rPr>
              <w:t>团队成员对各自的任务都很有热情，投入了大量的精力。</w:t>
            </w:r>
          </w:p>
          <w:p w14:paraId="6884FE74" w14:textId="77777777" w:rsidR="00327214" w:rsidRDefault="00327214" w:rsidP="00327214">
            <w:r>
              <w:rPr>
                <w:rFonts w:hint="eastAsia"/>
              </w:rPr>
              <w:t>3</w:t>
            </w:r>
            <w:r>
              <w:t xml:space="preserve"> </w:t>
            </w:r>
            <w:r>
              <w:rPr>
                <w:rFonts w:hint="eastAsia"/>
              </w:rPr>
              <w:t>.</w:t>
            </w:r>
            <w:r w:rsidR="00A7164F">
              <w:rPr>
                <w:rFonts w:hint="eastAsia"/>
              </w:rPr>
              <w:t xml:space="preserve"> </w:t>
            </w:r>
            <w:r w:rsidR="00A7164F" w:rsidRPr="00A7164F">
              <w:rPr>
                <w:rFonts w:hint="eastAsia"/>
              </w:rPr>
              <w:t>敏捷系统中的信息没有及时更新，主要原因是对敏捷的方法还不够熟练，后续工作中要培养敏捷意识，工作有任何变化立即更新敏捷系统。</w:t>
            </w:r>
          </w:p>
          <w:p w14:paraId="09B9601C" w14:textId="4CA42897" w:rsidR="00A7164F" w:rsidRDefault="00A7164F" w:rsidP="00327214">
            <w:r>
              <w:rPr>
                <w:rFonts w:hint="eastAsia"/>
              </w:rPr>
              <w:t>4</w:t>
            </w:r>
            <w:r>
              <w:t xml:space="preserve">. </w:t>
            </w:r>
            <w:r w:rsidRPr="00A7164F">
              <w:rPr>
                <w:rFonts w:hint="eastAsia"/>
              </w:rPr>
              <w:t>迭代计划没有按时完成，主要是开发经验较少，踩了很多坑。后续应该多学习，多交流，分享开发心得，避免重复踩坑。</w:t>
            </w:r>
          </w:p>
        </w:tc>
      </w:tr>
      <w:tr w:rsidR="00327214" w14:paraId="30C4F11D" w14:textId="77777777" w:rsidTr="00327214">
        <w:trPr>
          <w:trHeight w:val="1183"/>
        </w:trPr>
        <w:tc>
          <w:tcPr>
            <w:tcW w:w="1696" w:type="dxa"/>
            <w:vMerge/>
            <w:vAlign w:val="center"/>
          </w:tcPr>
          <w:p w14:paraId="0E8E3BAE" w14:textId="77777777" w:rsidR="00327214" w:rsidRDefault="00327214" w:rsidP="00327214"/>
        </w:tc>
        <w:tc>
          <w:tcPr>
            <w:tcW w:w="1134" w:type="dxa"/>
            <w:vAlign w:val="center"/>
          </w:tcPr>
          <w:p w14:paraId="2140E1C5" w14:textId="67B80CED" w:rsidR="00327214" w:rsidRDefault="00582D51" w:rsidP="00327214">
            <w:r>
              <w:rPr>
                <w:rFonts w:hint="eastAsia"/>
              </w:rPr>
              <w:t>1</w:t>
            </w:r>
            <w:r>
              <w:t>7373202</w:t>
            </w:r>
          </w:p>
          <w:p w14:paraId="68EC8AB4" w14:textId="15DB6814" w:rsidR="00327214" w:rsidRDefault="00327214" w:rsidP="00327214">
            <w:r>
              <w:rPr>
                <w:rFonts w:hint="eastAsia"/>
              </w:rPr>
              <w:t>余帅</w:t>
            </w:r>
          </w:p>
        </w:tc>
        <w:tc>
          <w:tcPr>
            <w:tcW w:w="5466" w:type="dxa"/>
            <w:vAlign w:val="center"/>
          </w:tcPr>
          <w:p w14:paraId="0A1BBABB" w14:textId="77777777" w:rsidR="00582D51" w:rsidRDefault="00582D51" w:rsidP="00582D51">
            <w:r>
              <w:rPr>
                <w:rFonts w:hint="eastAsia"/>
              </w:rPr>
              <w:t>优点：</w:t>
            </w:r>
          </w:p>
          <w:p w14:paraId="64D751C7" w14:textId="77777777" w:rsidR="00582D51" w:rsidRDefault="00582D51" w:rsidP="00582D51">
            <w:r>
              <w:rPr>
                <w:rFonts w:hint="eastAsia"/>
              </w:rPr>
              <w:t>1．任务划分较为合理，难度和优先度控制的不错</w:t>
            </w:r>
          </w:p>
          <w:p w14:paraId="336921D3" w14:textId="77777777" w:rsidR="00582D51" w:rsidRDefault="00582D51" w:rsidP="00582D51">
            <w:r>
              <w:rPr>
                <w:rFonts w:hint="eastAsia"/>
              </w:rPr>
              <w:t>2．团队合作氛围较好，能够按时做好自己的任务</w:t>
            </w:r>
          </w:p>
          <w:p w14:paraId="63437005" w14:textId="77777777" w:rsidR="00582D51" w:rsidRDefault="00582D51" w:rsidP="00582D51">
            <w:r>
              <w:rPr>
                <w:rFonts w:hint="eastAsia"/>
              </w:rPr>
              <w:t>不足：</w:t>
            </w:r>
          </w:p>
          <w:p w14:paraId="2D2D5DE3" w14:textId="788F17B4" w:rsidR="00582D51" w:rsidRDefault="00582D51" w:rsidP="00582D51">
            <w:r>
              <w:rPr>
                <w:rFonts w:hint="eastAsia"/>
              </w:rPr>
              <w:t>1</w:t>
            </w:r>
            <w:r>
              <w:t xml:space="preserve">. </w:t>
            </w:r>
            <w:r>
              <w:rPr>
                <w:rFonts w:hint="eastAsia"/>
              </w:rPr>
              <w:t>团队的整体水平不算太高，有些功能实现上比较麻烦。团队在这方面需要加强学习。</w:t>
            </w:r>
          </w:p>
          <w:p w14:paraId="01944919" w14:textId="3A9C035A" w:rsidR="00327214" w:rsidRDefault="00582D51" w:rsidP="00582D51">
            <w:r>
              <w:rPr>
                <w:rFonts w:hint="eastAsia"/>
              </w:rPr>
              <w:t>2</w:t>
            </w:r>
            <w:r>
              <w:t xml:space="preserve">. </w:t>
            </w:r>
            <w:r>
              <w:rPr>
                <w:rFonts w:hint="eastAsia"/>
              </w:rPr>
              <w:t>团队任务间的沟通效率不足，导致后期出现了很多对接</w:t>
            </w:r>
            <w:r>
              <w:rPr>
                <w:rFonts w:hint="eastAsia"/>
              </w:rPr>
              <w:lastRenderedPageBreak/>
              <w:t>上的bug，延误了迭代的完成。后期开发中，团队要加强沟通，提高对接效率。</w:t>
            </w:r>
          </w:p>
        </w:tc>
      </w:tr>
      <w:tr w:rsidR="00327214" w14:paraId="5061141A" w14:textId="77777777" w:rsidTr="00327214">
        <w:trPr>
          <w:trHeight w:val="1183"/>
        </w:trPr>
        <w:tc>
          <w:tcPr>
            <w:tcW w:w="1696" w:type="dxa"/>
            <w:vMerge/>
            <w:vAlign w:val="center"/>
          </w:tcPr>
          <w:p w14:paraId="0E62C5BF" w14:textId="77777777" w:rsidR="00327214" w:rsidRDefault="00327214" w:rsidP="00327214"/>
        </w:tc>
        <w:tc>
          <w:tcPr>
            <w:tcW w:w="1134" w:type="dxa"/>
            <w:vAlign w:val="center"/>
          </w:tcPr>
          <w:p w14:paraId="3565BBE2" w14:textId="6D5F3136" w:rsidR="00915641" w:rsidRDefault="00915641" w:rsidP="00327214">
            <w:r>
              <w:rPr>
                <w:rFonts w:hint="eastAsia"/>
              </w:rPr>
              <w:t>1</w:t>
            </w:r>
            <w:r>
              <w:t>7373389</w:t>
            </w:r>
          </w:p>
          <w:p w14:paraId="5BCE246C" w14:textId="3BB54D5D" w:rsidR="00327214" w:rsidRDefault="00327214" w:rsidP="00327214">
            <w:r>
              <w:rPr>
                <w:rFonts w:hint="eastAsia"/>
              </w:rPr>
              <w:t>赵子钰</w:t>
            </w:r>
          </w:p>
        </w:tc>
        <w:tc>
          <w:tcPr>
            <w:tcW w:w="5466" w:type="dxa"/>
            <w:vAlign w:val="center"/>
          </w:tcPr>
          <w:p w14:paraId="35B510B6" w14:textId="77777777" w:rsidR="00BB7C1E" w:rsidRDefault="00BB7C1E" w:rsidP="00BB7C1E">
            <w:r>
              <w:rPr>
                <w:rFonts w:hint="eastAsia"/>
              </w:rPr>
              <w:t>优点：</w:t>
            </w:r>
          </w:p>
          <w:p w14:paraId="7E4ED355" w14:textId="77777777" w:rsidR="00BB7C1E" w:rsidRDefault="00BB7C1E" w:rsidP="00BB7C1E">
            <w:r>
              <w:rPr>
                <w:rFonts w:hint="eastAsia"/>
              </w:rPr>
              <w:t>1.需求分析阶段效率高，很快就划分好了模块，确定技术选型并将任务分配下去，集中精力开发第一次迭代中高优先度的任务</w:t>
            </w:r>
          </w:p>
          <w:p w14:paraId="310E4D14" w14:textId="77777777" w:rsidR="00BB7C1E" w:rsidRDefault="00BB7C1E" w:rsidP="00BB7C1E">
            <w:r>
              <w:rPr>
                <w:rFonts w:hint="eastAsia"/>
              </w:rPr>
              <w:t>2. 任务分配大多是一个宿舍的同学负责同一个模块，便于交流沟通，防止出现冲突，提高了效率</w:t>
            </w:r>
          </w:p>
          <w:p w14:paraId="0CAFD302" w14:textId="77777777" w:rsidR="00BB7C1E" w:rsidRDefault="00BB7C1E" w:rsidP="00BB7C1E">
            <w:r>
              <w:rPr>
                <w:rFonts w:hint="eastAsia"/>
              </w:rPr>
              <w:t>不足之处：</w:t>
            </w:r>
          </w:p>
          <w:p w14:paraId="503EA5EE" w14:textId="77777777" w:rsidR="00BB7C1E" w:rsidRDefault="00BB7C1E" w:rsidP="00BB7C1E">
            <w:r>
              <w:rPr>
                <w:rFonts w:hint="eastAsia"/>
              </w:rPr>
              <w:t>1. 分工之后小组与小组之间交流较少，而且看板和迭代计划中的内容大多也没有及时更新，导致了一些冲突的产生</w:t>
            </w:r>
          </w:p>
          <w:p w14:paraId="7E48F80D" w14:textId="09963090" w:rsidR="00327214" w:rsidRDefault="00BB7C1E" w:rsidP="00BB7C1E">
            <w:r>
              <w:rPr>
                <w:rFonts w:hint="eastAsia"/>
              </w:rPr>
              <w:t>2. 前后端也缺乏沟通，导致临近第一次交付时对接时出现了很多bug，耗费了大量的时间去修正，以后一定要注意加强沟通，在编码阶段就采取措施预防对接问题。</w:t>
            </w:r>
          </w:p>
        </w:tc>
      </w:tr>
      <w:tr w:rsidR="00327214" w14:paraId="094D3236" w14:textId="77777777" w:rsidTr="00327214">
        <w:trPr>
          <w:trHeight w:val="1183"/>
        </w:trPr>
        <w:tc>
          <w:tcPr>
            <w:tcW w:w="1696" w:type="dxa"/>
            <w:vMerge/>
            <w:vAlign w:val="center"/>
          </w:tcPr>
          <w:p w14:paraId="6D80D080" w14:textId="77777777" w:rsidR="00327214" w:rsidRDefault="00327214" w:rsidP="00327214"/>
        </w:tc>
        <w:tc>
          <w:tcPr>
            <w:tcW w:w="1134" w:type="dxa"/>
            <w:vAlign w:val="center"/>
          </w:tcPr>
          <w:p w14:paraId="3CCFBB2D" w14:textId="77777777" w:rsidR="00254AE4" w:rsidRDefault="00254AE4" w:rsidP="00254AE4">
            <w:r>
              <w:rPr>
                <w:rFonts w:hint="eastAsia"/>
              </w:rPr>
              <w:t>1</w:t>
            </w:r>
            <w:r>
              <w:t>7373394</w:t>
            </w:r>
          </w:p>
          <w:p w14:paraId="01CBA3D8" w14:textId="27346EAF" w:rsidR="00327214" w:rsidRDefault="00327214" w:rsidP="00327214">
            <w:r>
              <w:rPr>
                <w:rFonts w:hint="eastAsia"/>
              </w:rPr>
              <w:t>孙文烨</w:t>
            </w:r>
          </w:p>
        </w:tc>
        <w:tc>
          <w:tcPr>
            <w:tcW w:w="5466" w:type="dxa"/>
            <w:vAlign w:val="center"/>
          </w:tcPr>
          <w:p w14:paraId="3B5E543A" w14:textId="77777777" w:rsidR="00254AE4" w:rsidRDefault="00254AE4" w:rsidP="00254AE4">
            <w:r>
              <w:rPr>
                <w:rFonts w:hint="eastAsia"/>
              </w:rPr>
              <w:t>团队执行较好的地方</w:t>
            </w:r>
          </w:p>
          <w:p w14:paraId="2CD2082B" w14:textId="77777777" w:rsidR="00254AE4" w:rsidRDefault="00254AE4" w:rsidP="00254AE4">
            <w:pPr>
              <w:pStyle w:val="a8"/>
              <w:numPr>
                <w:ilvl w:val="0"/>
                <w:numId w:val="3"/>
              </w:numPr>
              <w:ind w:firstLineChars="0"/>
            </w:pPr>
            <w:r>
              <w:rPr>
                <w:rFonts w:hint="eastAsia"/>
              </w:rPr>
              <w:t>在用户故事划分方面控制的不错，前期集中开发高优先度的功能</w:t>
            </w:r>
          </w:p>
          <w:p w14:paraId="10901DF5" w14:textId="77777777" w:rsidR="00254AE4" w:rsidRDefault="00254AE4" w:rsidP="00254AE4">
            <w:pPr>
              <w:pStyle w:val="a8"/>
              <w:numPr>
                <w:ilvl w:val="0"/>
                <w:numId w:val="3"/>
              </w:numPr>
              <w:ind w:firstLineChars="0"/>
            </w:pPr>
            <w:r>
              <w:rPr>
                <w:rFonts w:hint="eastAsia"/>
              </w:rPr>
              <w:t>每日例会交流沟通及时，团队每个人对项目开发有贡献</w:t>
            </w:r>
          </w:p>
          <w:p w14:paraId="03DA0CA9" w14:textId="77777777" w:rsidR="00254AE4" w:rsidRDefault="00254AE4" w:rsidP="00254AE4">
            <w:r>
              <w:rPr>
                <w:rFonts w:hint="eastAsia"/>
              </w:rPr>
              <w:t>团队需要改进的地方</w:t>
            </w:r>
          </w:p>
          <w:p w14:paraId="5F245BE6" w14:textId="77777777" w:rsidR="00254AE4" w:rsidRDefault="00254AE4" w:rsidP="00254AE4">
            <w:pPr>
              <w:pStyle w:val="a8"/>
              <w:numPr>
                <w:ilvl w:val="0"/>
                <w:numId w:val="4"/>
              </w:numPr>
              <w:ind w:firstLineChars="0"/>
            </w:pPr>
            <w:r>
              <w:rPr>
                <w:rFonts w:hint="eastAsia"/>
              </w:rPr>
              <w:t>单元测试没有及时跟进，导致项目后期出现bug需要加班加点修复</w:t>
            </w:r>
          </w:p>
          <w:p w14:paraId="7C594F89" w14:textId="36238A95" w:rsidR="00327214" w:rsidRDefault="00254AE4" w:rsidP="00254AE4">
            <w:r>
              <w:rPr>
                <w:rFonts w:hint="eastAsia"/>
              </w:rPr>
              <w:t>2</w:t>
            </w:r>
            <w:r>
              <w:t xml:space="preserve">. </w:t>
            </w:r>
            <w:r>
              <w:rPr>
                <w:rFonts w:hint="eastAsia"/>
              </w:rPr>
              <w:t>代码协作上还需改进，有些文件由多人编写，导致些许混乱</w:t>
            </w:r>
          </w:p>
        </w:tc>
      </w:tr>
      <w:tr w:rsidR="00327214" w14:paraId="0E52C4D1" w14:textId="77777777" w:rsidTr="00327214">
        <w:trPr>
          <w:trHeight w:val="1183"/>
        </w:trPr>
        <w:tc>
          <w:tcPr>
            <w:tcW w:w="1696" w:type="dxa"/>
            <w:vMerge/>
            <w:vAlign w:val="center"/>
          </w:tcPr>
          <w:p w14:paraId="6B0E30A9" w14:textId="77777777" w:rsidR="00327214" w:rsidRDefault="00327214" w:rsidP="00327214"/>
        </w:tc>
        <w:tc>
          <w:tcPr>
            <w:tcW w:w="1134" w:type="dxa"/>
            <w:vAlign w:val="center"/>
          </w:tcPr>
          <w:p w14:paraId="462D8070" w14:textId="03ADDB7B" w:rsidR="00915641" w:rsidRDefault="00915641" w:rsidP="00327214">
            <w:r>
              <w:rPr>
                <w:rFonts w:hint="eastAsia"/>
              </w:rPr>
              <w:t>1</w:t>
            </w:r>
            <w:r>
              <w:t>7373399</w:t>
            </w:r>
          </w:p>
          <w:p w14:paraId="1A6DA434" w14:textId="77EFD0E3" w:rsidR="00327214" w:rsidRDefault="00327214" w:rsidP="00327214">
            <w:r>
              <w:rPr>
                <w:rFonts w:hint="eastAsia"/>
              </w:rPr>
              <w:t>汪昊</w:t>
            </w:r>
          </w:p>
        </w:tc>
        <w:tc>
          <w:tcPr>
            <w:tcW w:w="5466" w:type="dxa"/>
            <w:vAlign w:val="center"/>
          </w:tcPr>
          <w:p w14:paraId="303F1EB6" w14:textId="77777777" w:rsidR="005422C3" w:rsidRDefault="005422C3" w:rsidP="005422C3">
            <w:r>
              <w:rPr>
                <w:rFonts w:hint="eastAsia"/>
              </w:rPr>
              <w:t>团队执行较好的地方</w:t>
            </w:r>
          </w:p>
          <w:p w14:paraId="5C475313" w14:textId="6A2CAA93" w:rsidR="005422C3" w:rsidRDefault="005422C3" w:rsidP="005422C3">
            <w:r>
              <w:rPr>
                <w:rFonts w:hint="eastAsia"/>
              </w:rPr>
              <w:t>1</w:t>
            </w:r>
            <w:r>
              <w:t xml:space="preserve">. </w:t>
            </w:r>
            <w:r>
              <w:rPr>
                <w:rFonts w:hint="eastAsia"/>
              </w:rPr>
              <w:t>任务划分明确合理，前后端各自都有进行高效率的开发</w:t>
            </w:r>
          </w:p>
          <w:p w14:paraId="2EF2078E" w14:textId="6FA41D0E" w:rsidR="005422C3" w:rsidRDefault="005422C3" w:rsidP="005422C3">
            <w:r>
              <w:rPr>
                <w:rFonts w:hint="eastAsia"/>
              </w:rPr>
              <w:t>2</w:t>
            </w:r>
            <w:r>
              <w:t xml:space="preserve">. </w:t>
            </w:r>
            <w:r>
              <w:rPr>
                <w:rFonts w:hint="eastAsia"/>
              </w:rPr>
              <w:t>前端和后端组员之间的交流积极，项目规划和进展符合预期</w:t>
            </w:r>
          </w:p>
          <w:p w14:paraId="05FBA032" w14:textId="46BCE5E8" w:rsidR="005422C3" w:rsidRDefault="005422C3" w:rsidP="005422C3">
            <w:r>
              <w:rPr>
                <w:rFonts w:hint="eastAsia"/>
              </w:rPr>
              <w:t>团队需要改进的地方</w:t>
            </w:r>
          </w:p>
          <w:p w14:paraId="17CE6647" w14:textId="77777777" w:rsidR="005422C3" w:rsidRDefault="005422C3" w:rsidP="005422C3">
            <w:r>
              <w:rPr>
                <w:rFonts w:hint="eastAsia"/>
              </w:rPr>
              <w:t>1</w:t>
            </w:r>
            <w:r>
              <w:t xml:space="preserve">. </w:t>
            </w:r>
            <w:r>
              <w:rPr>
                <w:rFonts w:hint="eastAsia"/>
              </w:rPr>
              <w:t>前后端的对接工作遇到了一定的困难，需要加强沟通</w:t>
            </w:r>
          </w:p>
          <w:p w14:paraId="7B412C70" w14:textId="1C55A5DD" w:rsidR="00327214" w:rsidRDefault="005422C3" w:rsidP="005422C3">
            <w:r>
              <w:rPr>
                <w:rFonts w:hint="eastAsia"/>
              </w:rPr>
              <w:t>2</w:t>
            </w:r>
            <w:r>
              <w:t xml:space="preserve">. </w:t>
            </w:r>
            <w:r>
              <w:rPr>
                <w:rFonts w:hint="eastAsia"/>
              </w:rPr>
              <w:t>部分较为复杂的功能仍有待实现和改进</w:t>
            </w:r>
          </w:p>
        </w:tc>
      </w:tr>
      <w:tr w:rsidR="00327214" w14:paraId="0D9691E1" w14:textId="77777777" w:rsidTr="00327214">
        <w:trPr>
          <w:trHeight w:val="1183"/>
        </w:trPr>
        <w:tc>
          <w:tcPr>
            <w:tcW w:w="1696" w:type="dxa"/>
            <w:vMerge/>
            <w:vAlign w:val="center"/>
          </w:tcPr>
          <w:p w14:paraId="185550C8" w14:textId="77777777" w:rsidR="00327214" w:rsidRDefault="00327214" w:rsidP="00327214"/>
        </w:tc>
        <w:tc>
          <w:tcPr>
            <w:tcW w:w="1134" w:type="dxa"/>
            <w:vAlign w:val="center"/>
          </w:tcPr>
          <w:p w14:paraId="37AF82CB" w14:textId="0873F88D" w:rsidR="00915641" w:rsidRDefault="00915641" w:rsidP="00327214">
            <w:r>
              <w:rPr>
                <w:rFonts w:hint="eastAsia"/>
              </w:rPr>
              <w:t>1</w:t>
            </w:r>
            <w:r>
              <w:t>7373412</w:t>
            </w:r>
          </w:p>
          <w:p w14:paraId="1C08CDBE" w14:textId="3FC9B19C" w:rsidR="00327214" w:rsidRDefault="00327214" w:rsidP="00327214">
            <w:r>
              <w:rPr>
                <w:rFonts w:hint="eastAsia"/>
              </w:rPr>
              <w:t>孙启轩</w:t>
            </w:r>
          </w:p>
        </w:tc>
        <w:tc>
          <w:tcPr>
            <w:tcW w:w="5466" w:type="dxa"/>
            <w:vAlign w:val="center"/>
          </w:tcPr>
          <w:p w14:paraId="7A8EDA70" w14:textId="77777777" w:rsidR="006C5275" w:rsidRDefault="006C5275" w:rsidP="006C5275">
            <w:r>
              <w:rPr>
                <w:rFonts w:hint="eastAsia"/>
              </w:rPr>
              <w:t>团队执行较好的地方</w:t>
            </w:r>
          </w:p>
          <w:p w14:paraId="555EF771" w14:textId="77777777" w:rsidR="006C5275" w:rsidRDefault="006C5275" w:rsidP="006C5275">
            <w:r>
              <w:t>1. 任务划分明确，逻辑清晰，前端开发效率较高</w:t>
            </w:r>
          </w:p>
          <w:p w14:paraId="37479486" w14:textId="77777777" w:rsidR="006C5275" w:rsidRDefault="006C5275" w:rsidP="006C5275">
            <w:r>
              <w:t>2. 成员之间能够按时进行交流和沟通，整体上没有延误进度。</w:t>
            </w:r>
          </w:p>
          <w:p w14:paraId="5019B6CA" w14:textId="77777777" w:rsidR="006C5275" w:rsidRDefault="006C5275" w:rsidP="006C5275">
            <w:r>
              <w:rPr>
                <w:rFonts w:hint="eastAsia"/>
              </w:rPr>
              <w:t>团队需要改进的地方</w:t>
            </w:r>
          </w:p>
          <w:p w14:paraId="0586429F" w14:textId="77777777" w:rsidR="006C5275" w:rsidRDefault="006C5275" w:rsidP="006C5275">
            <w:r>
              <w:t>1. 成员配合之间不够默契，接口文档不够详细，容易产生歧义，在联调的时候出现了很多问题。</w:t>
            </w:r>
          </w:p>
          <w:p w14:paraId="18C9B7A2" w14:textId="0AB67C12" w:rsidR="00327214" w:rsidRDefault="006C5275" w:rsidP="006C5275">
            <w:r>
              <w:rPr>
                <w:rFonts w:hint="eastAsia"/>
              </w:rPr>
              <w:t>前端风格不统一，前期部分组件耦合度较高，修改的代价较大，浪费了一些时间。</w:t>
            </w:r>
          </w:p>
        </w:tc>
      </w:tr>
      <w:tr w:rsidR="00327214" w14:paraId="533F6BDD" w14:textId="77777777" w:rsidTr="00327214">
        <w:trPr>
          <w:trHeight w:val="1183"/>
        </w:trPr>
        <w:tc>
          <w:tcPr>
            <w:tcW w:w="1696" w:type="dxa"/>
            <w:vMerge/>
            <w:vAlign w:val="center"/>
          </w:tcPr>
          <w:p w14:paraId="646717EA" w14:textId="77777777" w:rsidR="00327214" w:rsidRDefault="00327214" w:rsidP="00327214"/>
        </w:tc>
        <w:tc>
          <w:tcPr>
            <w:tcW w:w="1134" w:type="dxa"/>
            <w:vAlign w:val="center"/>
          </w:tcPr>
          <w:p w14:paraId="4668512E" w14:textId="23DF0921" w:rsidR="00915641" w:rsidRDefault="00915641" w:rsidP="00327214">
            <w:r>
              <w:rPr>
                <w:rFonts w:hint="eastAsia"/>
              </w:rPr>
              <w:t>1</w:t>
            </w:r>
            <w:r>
              <w:t>7373027</w:t>
            </w:r>
          </w:p>
          <w:p w14:paraId="620D482B" w14:textId="6412F5B0" w:rsidR="00327214" w:rsidRDefault="00327214" w:rsidP="00327214">
            <w:r>
              <w:rPr>
                <w:rFonts w:hint="eastAsia"/>
              </w:rPr>
              <w:t>光辉</w:t>
            </w:r>
          </w:p>
        </w:tc>
        <w:tc>
          <w:tcPr>
            <w:tcW w:w="5466" w:type="dxa"/>
            <w:vAlign w:val="center"/>
          </w:tcPr>
          <w:p w14:paraId="2CEE996D" w14:textId="77777777" w:rsidR="00ED30B4" w:rsidRDefault="00ED30B4" w:rsidP="00ED30B4">
            <w:bookmarkStart w:id="4" w:name="_GoBack"/>
            <w:bookmarkEnd w:id="4"/>
            <w:r>
              <w:rPr>
                <w:rFonts w:hint="eastAsia"/>
              </w:rPr>
              <w:t>1.首先我认为我们团队在开发过程中的分工安排是比较合理的，同寝室的几个人负责一个模块的任务分配方式减少了开发过程中同一模块开发人员的沟通障碍，增强了开发人员间的协同性。</w:t>
            </w:r>
          </w:p>
          <w:p w14:paraId="5880A8C0" w14:textId="77777777" w:rsidR="00ED30B4" w:rsidRDefault="00ED30B4" w:rsidP="00ED30B4">
            <w:r>
              <w:rPr>
                <w:rFonts w:hint="eastAsia"/>
              </w:rPr>
              <w:t>2.我们对于整个软件设计的框架的选择与搭建也比较合理，这大大减少了开发过程中冗余代码的工作量，为业务逻辑转化为代码逻辑提供了方便。</w:t>
            </w:r>
          </w:p>
          <w:p w14:paraId="3296837F" w14:textId="5AD6AE25" w:rsidR="00327214" w:rsidRDefault="00ED30B4" w:rsidP="00ED30B4">
            <w:r>
              <w:rPr>
                <w:rFonts w:hint="eastAsia"/>
              </w:rPr>
              <w:t>3.我们需要改进的是开发速度和前后端的对接。我们应该加快开发速度，为前后端的对接以及调试工作留出更多的时间。</w:t>
            </w:r>
          </w:p>
        </w:tc>
      </w:tr>
      <w:tr w:rsidR="00327214" w14:paraId="251F6F3A" w14:textId="77777777" w:rsidTr="00327214">
        <w:trPr>
          <w:trHeight w:val="1183"/>
        </w:trPr>
        <w:tc>
          <w:tcPr>
            <w:tcW w:w="1696" w:type="dxa"/>
            <w:vMerge/>
            <w:vAlign w:val="center"/>
          </w:tcPr>
          <w:p w14:paraId="4319D720" w14:textId="77777777" w:rsidR="00327214" w:rsidRDefault="00327214" w:rsidP="00327214"/>
        </w:tc>
        <w:tc>
          <w:tcPr>
            <w:tcW w:w="1134" w:type="dxa"/>
            <w:vAlign w:val="center"/>
          </w:tcPr>
          <w:p w14:paraId="1D4F404C" w14:textId="279F592D" w:rsidR="00915641" w:rsidRDefault="00915641" w:rsidP="00327214">
            <w:r>
              <w:rPr>
                <w:rFonts w:hint="eastAsia"/>
              </w:rPr>
              <w:t>1</w:t>
            </w:r>
            <w:r>
              <w:t>7373009</w:t>
            </w:r>
          </w:p>
          <w:p w14:paraId="515EB84C" w14:textId="3E6E01FE" w:rsidR="00327214" w:rsidRDefault="00327214" w:rsidP="00327214">
            <w:r>
              <w:rPr>
                <w:rFonts w:hint="eastAsia"/>
              </w:rPr>
              <w:t>张威</w:t>
            </w:r>
          </w:p>
        </w:tc>
        <w:tc>
          <w:tcPr>
            <w:tcW w:w="5466" w:type="dxa"/>
            <w:vAlign w:val="center"/>
          </w:tcPr>
          <w:p w14:paraId="0D7A6C2F" w14:textId="77777777" w:rsidR="004B7AB6" w:rsidRDefault="004B7AB6" w:rsidP="004B7AB6">
            <w:r>
              <w:rPr>
                <w:rFonts w:hint="eastAsia"/>
              </w:rPr>
              <w:t>好的地方：</w:t>
            </w:r>
          </w:p>
          <w:p w14:paraId="2C94F5FB" w14:textId="77777777" w:rsidR="004B7AB6" w:rsidRDefault="004B7AB6" w:rsidP="004B7AB6">
            <w:pPr>
              <w:pStyle w:val="a8"/>
              <w:numPr>
                <w:ilvl w:val="0"/>
                <w:numId w:val="5"/>
              </w:numPr>
              <w:ind w:firstLineChars="0"/>
            </w:pPr>
            <w:r>
              <w:rPr>
                <w:rFonts w:hint="eastAsia"/>
              </w:rPr>
              <w:t>团队整体合作比较默契，分工明确，前后端分离清晰，每个功能都有对应的负责人。</w:t>
            </w:r>
          </w:p>
          <w:p w14:paraId="69AD6CC8" w14:textId="77777777" w:rsidR="004B7AB6" w:rsidRDefault="004B7AB6" w:rsidP="004B7AB6">
            <w:pPr>
              <w:pStyle w:val="a8"/>
              <w:numPr>
                <w:ilvl w:val="0"/>
                <w:numId w:val="5"/>
              </w:numPr>
              <w:ind w:firstLineChars="0"/>
            </w:pPr>
            <w:r>
              <w:rPr>
                <w:rFonts w:hint="eastAsia"/>
              </w:rPr>
              <w:t>完成情况比较准时，虽然没有预期中的速度，但是基本功能和前端大部分页面都比较完善，效率可观。</w:t>
            </w:r>
          </w:p>
          <w:p w14:paraId="3D332340" w14:textId="77777777" w:rsidR="004B7AB6" w:rsidRDefault="004B7AB6" w:rsidP="004B7AB6">
            <w:r>
              <w:rPr>
                <w:rFonts w:hint="eastAsia"/>
              </w:rPr>
              <w:t>需要改进的方面：</w:t>
            </w:r>
          </w:p>
          <w:p w14:paraId="6DDC2BFC" w14:textId="77777777" w:rsidR="004B7AB6" w:rsidRDefault="004B7AB6" w:rsidP="004B7AB6">
            <w:pPr>
              <w:pStyle w:val="a8"/>
              <w:numPr>
                <w:ilvl w:val="0"/>
                <w:numId w:val="6"/>
              </w:numPr>
              <w:ind w:firstLineChars="0"/>
            </w:pPr>
            <w:r>
              <w:rPr>
                <w:rFonts w:hint="eastAsia"/>
              </w:rPr>
              <w:t>用户故事对应的任务划分不是很明确，很多组员没有及时更新看板，导致有些部分出现了矛盾。</w:t>
            </w:r>
          </w:p>
          <w:p w14:paraId="39D11500" w14:textId="3290454E" w:rsidR="00327214" w:rsidRDefault="004B7AB6" w:rsidP="004B7AB6">
            <w:r>
              <w:rPr>
                <w:rFonts w:hint="eastAsia"/>
              </w:rPr>
              <w:t>作为后端开发人员，感觉后端开发的部分逻辑比较混乱，彼此没有沟通好，代码风格不统一，不方便合作。</w:t>
            </w:r>
          </w:p>
        </w:tc>
      </w:tr>
      <w:tr w:rsidR="00327214" w14:paraId="0471B309" w14:textId="77777777" w:rsidTr="00327214">
        <w:trPr>
          <w:trHeight w:val="1183"/>
        </w:trPr>
        <w:tc>
          <w:tcPr>
            <w:tcW w:w="1696" w:type="dxa"/>
            <w:vMerge/>
            <w:vAlign w:val="center"/>
          </w:tcPr>
          <w:p w14:paraId="41FACFD3" w14:textId="77777777" w:rsidR="00327214" w:rsidRDefault="00327214" w:rsidP="00327214"/>
        </w:tc>
        <w:tc>
          <w:tcPr>
            <w:tcW w:w="1134" w:type="dxa"/>
            <w:vAlign w:val="center"/>
          </w:tcPr>
          <w:p w14:paraId="7C419968" w14:textId="1F750ED5" w:rsidR="00915641" w:rsidRDefault="00915641" w:rsidP="00327214">
            <w:r>
              <w:rPr>
                <w:rFonts w:hint="eastAsia"/>
              </w:rPr>
              <w:t>1</w:t>
            </w:r>
            <w:r>
              <w:t>6081051</w:t>
            </w:r>
          </w:p>
          <w:p w14:paraId="4E039DA1" w14:textId="272CC9AC" w:rsidR="00327214" w:rsidRDefault="00327214" w:rsidP="00327214">
            <w:r>
              <w:rPr>
                <w:rFonts w:hint="eastAsia"/>
              </w:rPr>
              <w:t>唐海东</w:t>
            </w:r>
          </w:p>
        </w:tc>
        <w:tc>
          <w:tcPr>
            <w:tcW w:w="5466" w:type="dxa"/>
            <w:vAlign w:val="center"/>
          </w:tcPr>
          <w:p w14:paraId="143823DE" w14:textId="77777777" w:rsidR="004B7AB6" w:rsidRDefault="004B7AB6" w:rsidP="004B7AB6">
            <w:bookmarkStart w:id="5" w:name="OLE_LINK5"/>
            <w:bookmarkStart w:id="6" w:name="OLE_LINK6"/>
            <w:r>
              <w:rPr>
                <w:rFonts w:hint="eastAsia"/>
              </w:rPr>
              <w:t>优点：</w:t>
            </w:r>
          </w:p>
          <w:p w14:paraId="032806FB" w14:textId="77777777" w:rsidR="004B7AB6" w:rsidRDefault="004B7AB6" w:rsidP="004B7AB6">
            <w:r>
              <w:t xml:space="preserve">1. </w:t>
            </w:r>
            <w:r>
              <w:rPr>
                <w:rFonts w:hint="eastAsia"/>
              </w:rPr>
              <w:t>每日站会准时召开，团队的执行力较强</w:t>
            </w:r>
            <w:r>
              <w:rPr>
                <w:rFonts w:hint="eastAsia"/>
              </w:rPr>
              <w:t>。</w:t>
            </w:r>
          </w:p>
          <w:p w14:paraId="4D90B6C1" w14:textId="2EFF3AFA" w:rsidR="004B7AB6" w:rsidRDefault="004B7AB6" w:rsidP="004B7AB6">
            <w:r>
              <w:t xml:space="preserve">2. </w:t>
            </w:r>
            <w:r>
              <w:rPr>
                <w:rFonts w:hint="eastAsia"/>
              </w:rPr>
              <w:t>对接及时；</w:t>
            </w:r>
          </w:p>
          <w:p w14:paraId="0DCBC759" w14:textId="77777777" w:rsidR="004B7AB6" w:rsidRDefault="004B7AB6" w:rsidP="004B7AB6">
            <w:r>
              <w:rPr>
                <w:rFonts w:hint="eastAsia"/>
              </w:rPr>
              <w:t>缺点：</w:t>
            </w:r>
          </w:p>
          <w:p w14:paraId="7BC30A5E" w14:textId="6254F5A6" w:rsidR="00327214" w:rsidRDefault="004B7AB6" w:rsidP="004B7AB6">
            <w:r>
              <w:t xml:space="preserve">1. </w:t>
            </w:r>
            <w:r>
              <w:rPr>
                <w:rFonts w:hint="eastAsia"/>
              </w:rPr>
              <w:t>用户故事的同步不太积极，组员无法及时看到小组进度</w:t>
            </w:r>
            <w:r>
              <w:rPr>
                <w:rFonts w:hint="eastAsia"/>
              </w:rPr>
              <w:t>2</w:t>
            </w:r>
            <w:r>
              <w:t xml:space="preserve">. </w:t>
            </w:r>
            <w:r>
              <w:rPr>
                <w:rFonts w:hint="eastAsia"/>
              </w:rPr>
              <w:t>故事优先级划分和故事点估算合理性有待提高</w:t>
            </w:r>
            <w:bookmarkEnd w:id="5"/>
            <w:bookmarkEnd w:id="6"/>
          </w:p>
        </w:tc>
      </w:tr>
      <w:tr w:rsidR="00C72847" w14:paraId="382CE46D" w14:textId="77777777" w:rsidTr="00327214">
        <w:trPr>
          <w:trHeight w:val="3402"/>
        </w:trPr>
        <w:tc>
          <w:tcPr>
            <w:tcW w:w="1696" w:type="dxa"/>
            <w:vAlign w:val="center"/>
          </w:tcPr>
          <w:p w14:paraId="43673001" w14:textId="77777777" w:rsidR="006C1A26" w:rsidRDefault="00C94069" w:rsidP="00327214">
            <w:r>
              <w:rPr>
                <w:rFonts w:hint="eastAsia"/>
              </w:rPr>
              <w:t>第二次</w:t>
            </w:r>
            <w:r w:rsidR="006C1A26">
              <w:rPr>
                <w:rFonts w:hint="eastAsia"/>
              </w:rPr>
              <w:t>迭代</w:t>
            </w:r>
          </w:p>
          <w:p w14:paraId="0DD0C265" w14:textId="77777777" w:rsidR="00C72847" w:rsidRDefault="006C1A26" w:rsidP="00327214">
            <w:r>
              <w:rPr>
                <w:rFonts w:hint="eastAsia"/>
              </w:rPr>
              <w:t>改进措施</w:t>
            </w:r>
          </w:p>
          <w:p w14:paraId="1D9018C4" w14:textId="3C654179" w:rsidR="006B3C32" w:rsidRDefault="006B3C32" w:rsidP="00327214">
            <w:r w:rsidRPr="006B3C32">
              <w:rPr>
                <w:rFonts w:hint="eastAsia"/>
                <w:color w:val="FF0000"/>
              </w:rPr>
              <w:t>根据反思和实际情况给出</w:t>
            </w:r>
          </w:p>
        </w:tc>
        <w:tc>
          <w:tcPr>
            <w:tcW w:w="6600" w:type="dxa"/>
            <w:gridSpan w:val="2"/>
            <w:vAlign w:val="center"/>
          </w:tcPr>
          <w:p w14:paraId="113CB6D8" w14:textId="77777777" w:rsidR="00CA4CB6" w:rsidRDefault="00CA4CB6" w:rsidP="00CA4CB6">
            <w:r>
              <w:rPr>
                <w:rFonts w:hint="eastAsia"/>
              </w:rPr>
              <w:t>1．重新评判需求的实现难度，对于较难的需求可暂时放下</w:t>
            </w:r>
          </w:p>
          <w:p w14:paraId="613F3650" w14:textId="77777777" w:rsidR="00CA4CB6" w:rsidRDefault="00CA4CB6" w:rsidP="00CA4CB6">
            <w:r>
              <w:t xml:space="preserve">2 </w:t>
            </w:r>
            <w:r>
              <w:rPr>
                <w:rFonts w:hint="eastAsia"/>
              </w:rPr>
              <w:t>. 每日例会明确各自的任务，并按时按量的完成各自的任务</w:t>
            </w:r>
          </w:p>
          <w:p w14:paraId="79738934" w14:textId="77777777" w:rsidR="00C72847" w:rsidRDefault="00CA4CB6" w:rsidP="00CA4CB6">
            <w:r>
              <w:t>3</w:t>
            </w:r>
            <w:r>
              <w:rPr>
                <w:rFonts w:hint="eastAsia"/>
              </w:rPr>
              <w:t>．加强团队的沟通和代码的协作，争取在对接的过程中减少bug的出现</w:t>
            </w:r>
          </w:p>
          <w:p w14:paraId="25417AE6" w14:textId="77777777" w:rsidR="00757E73" w:rsidRDefault="00757E73" w:rsidP="00CA4CB6">
            <w:r>
              <w:rPr>
                <w:rFonts w:hint="eastAsia"/>
              </w:rPr>
              <w:t>4</w:t>
            </w:r>
            <w:r>
              <w:t xml:space="preserve">. </w:t>
            </w:r>
            <w:r>
              <w:rPr>
                <w:rFonts w:hint="eastAsia"/>
              </w:rPr>
              <w:t>提高用户故事和看板的更新速度，当完成了一项任务的时候便及时的更新该任务。</w:t>
            </w:r>
          </w:p>
          <w:p w14:paraId="7D1947E0" w14:textId="77777777" w:rsidR="00757E73" w:rsidRDefault="00757E73" w:rsidP="00CA4CB6">
            <w:r>
              <w:rPr>
                <w:rFonts w:hint="eastAsia"/>
              </w:rPr>
              <w:t>5</w:t>
            </w:r>
            <w:r>
              <w:t xml:space="preserve">. </w:t>
            </w:r>
            <w:r>
              <w:rPr>
                <w:rFonts w:hint="eastAsia"/>
              </w:rPr>
              <w:t>提高测试的覆盖面，减少潜在bug的数量，使得程序更加的严谨</w:t>
            </w:r>
          </w:p>
          <w:p w14:paraId="02DDF8B3" w14:textId="77777777" w:rsidR="00757E73" w:rsidRDefault="00757E73" w:rsidP="00CA4CB6">
            <w:r>
              <w:rPr>
                <w:rFonts w:hint="eastAsia"/>
              </w:rPr>
              <w:t>6</w:t>
            </w:r>
            <w:r>
              <w:t xml:space="preserve">. </w:t>
            </w:r>
            <w:r>
              <w:rPr>
                <w:rFonts w:hint="eastAsia"/>
              </w:rPr>
              <w:t>系统流程上要更加的简洁方便，逻辑更加简明，不要让用户不知所云</w:t>
            </w:r>
          </w:p>
          <w:p w14:paraId="3C12CC1A" w14:textId="4A045478" w:rsidR="000256E4" w:rsidRDefault="000256E4" w:rsidP="00CA4CB6">
            <w:r>
              <w:rPr>
                <w:rFonts w:hint="eastAsia"/>
              </w:rPr>
              <w:t>7</w:t>
            </w:r>
            <w:r>
              <w:t xml:space="preserve">. </w:t>
            </w:r>
            <w:r>
              <w:rPr>
                <w:rFonts w:hint="eastAsia"/>
              </w:rPr>
              <w:t>改善系统的风格。</w:t>
            </w:r>
          </w:p>
        </w:tc>
      </w:tr>
    </w:tbl>
    <w:p w14:paraId="391442FE" w14:textId="77777777" w:rsidR="00512F23" w:rsidRDefault="00512F23" w:rsidP="00327214">
      <w:pPr>
        <w:jc w:val="center"/>
      </w:pPr>
    </w:p>
    <w:sectPr w:rsidR="00512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B33CD" w14:textId="77777777" w:rsidR="00C93A9E" w:rsidRDefault="00C93A9E" w:rsidP="00C72847">
      <w:r>
        <w:separator/>
      </w:r>
    </w:p>
  </w:endnote>
  <w:endnote w:type="continuationSeparator" w:id="0">
    <w:p w14:paraId="027F23F1" w14:textId="77777777" w:rsidR="00C93A9E" w:rsidRDefault="00C93A9E" w:rsidP="00C72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06810" w14:textId="77777777" w:rsidR="00C93A9E" w:rsidRDefault="00C93A9E" w:rsidP="00C72847">
      <w:r>
        <w:separator/>
      </w:r>
    </w:p>
  </w:footnote>
  <w:footnote w:type="continuationSeparator" w:id="0">
    <w:p w14:paraId="7F278EBC" w14:textId="77777777" w:rsidR="00C93A9E" w:rsidRDefault="00C93A9E" w:rsidP="00C72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25B79"/>
    <w:multiLevelType w:val="hybridMultilevel"/>
    <w:tmpl w:val="883CEDD6"/>
    <w:lvl w:ilvl="0" w:tplc="80EE9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200BD6"/>
    <w:multiLevelType w:val="hybridMultilevel"/>
    <w:tmpl w:val="667AC27C"/>
    <w:lvl w:ilvl="0" w:tplc="9B548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83566D"/>
    <w:multiLevelType w:val="hybridMultilevel"/>
    <w:tmpl w:val="95F2FCE6"/>
    <w:lvl w:ilvl="0" w:tplc="16588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D10610"/>
    <w:multiLevelType w:val="hybridMultilevel"/>
    <w:tmpl w:val="AF049CF2"/>
    <w:lvl w:ilvl="0" w:tplc="5CE05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C638DC"/>
    <w:multiLevelType w:val="hybridMultilevel"/>
    <w:tmpl w:val="16E0D098"/>
    <w:lvl w:ilvl="0" w:tplc="E6808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9203E44"/>
    <w:multiLevelType w:val="hybridMultilevel"/>
    <w:tmpl w:val="771ABC6A"/>
    <w:lvl w:ilvl="0" w:tplc="560C7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gy">
    <w15:presenceInfo w15:providerId="Windows Live" w15:userId="cd6f2f0aca83d7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018"/>
    <w:rsid w:val="000256E4"/>
    <w:rsid w:val="00106B7A"/>
    <w:rsid w:val="00196A0A"/>
    <w:rsid w:val="001F3819"/>
    <w:rsid w:val="00254AE4"/>
    <w:rsid w:val="00327214"/>
    <w:rsid w:val="00365D6D"/>
    <w:rsid w:val="003E1757"/>
    <w:rsid w:val="00424742"/>
    <w:rsid w:val="004B7AB6"/>
    <w:rsid w:val="00512F23"/>
    <w:rsid w:val="005422C3"/>
    <w:rsid w:val="005714DC"/>
    <w:rsid w:val="00582D51"/>
    <w:rsid w:val="005A1018"/>
    <w:rsid w:val="006B3C32"/>
    <w:rsid w:val="006C1A26"/>
    <w:rsid w:val="006C5275"/>
    <w:rsid w:val="00757E73"/>
    <w:rsid w:val="00915641"/>
    <w:rsid w:val="009352C3"/>
    <w:rsid w:val="009F1783"/>
    <w:rsid w:val="00A22F6A"/>
    <w:rsid w:val="00A7164F"/>
    <w:rsid w:val="00BA4192"/>
    <w:rsid w:val="00BB7C1E"/>
    <w:rsid w:val="00C72847"/>
    <w:rsid w:val="00C7597D"/>
    <w:rsid w:val="00C93A9E"/>
    <w:rsid w:val="00C94069"/>
    <w:rsid w:val="00CA4CB6"/>
    <w:rsid w:val="00D152DA"/>
    <w:rsid w:val="00D37F24"/>
    <w:rsid w:val="00D645B7"/>
    <w:rsid w:val="00ED30B4"/>
    <w:rsid w:val="00EE22C2"/>
    <w:rsid w:val="00F86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616F0"/>
  <w15:chartTrackingRefBased/>
  <w15:docId w15:val="{550494AB-1437-4F43-AB1C-8B651F861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8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2847"/>
    <w:rPr>
      <w:sz w:val="18"/>
      <w:szCs w:val="18"/>
    </w:rPr>
  </w:style>
  <w:style w:type="paragraph" w:styleId="a5">
    <w:name w:val="footer"/>
    <w:basedOn w:val="a"/>
    <w:link w:val="a6"/>
    <w:uiPriority w:val="99"/>
    <w:unhideWhenUsed/>
    <w:rsid w:val="00C72847"/>
    <w:pPr>
      <w:tabs>
        <w:tab w:val="center" w:pos="4153"/>
        <w:tab w:val="right" w:pos="8306"/>
      </w:tabs>
      <w:snapToGrid w:val="0"/>
      <w:jc w:val="left"/>
    </w:pPr>
    <w:rPr>
      <w:sz w:val="18"/>
      <w:szCs w:val="18"/>
    </w:rPr>
  </w:style>
  <w:style w:type="character" w:customStyle="1" w:styleId="a6">
    <w:name w:val="页脚 字符"/>
    <w:basedOn w:val="a0"/>
    <w:link w:val="a5"/>
    <w:uiPriority w:val="99"/>
    <w:rsid w:val="00C72847"/>
    <w:rPr>
      <w:sz w:val="18"/>
      <w:szCs w:val="18"/>
    </w:rPr>
  </w:style>
  <w:style w:type="table" w:styleId="a7">
    <w:name w:val="Table Grid"/>
    <w:basedOn w:val="a1"/>
    <w:uiPriority w:val="39"/>
    <w:rsid w:val="00C7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C72847"/>
    <w:pPr>
      <w:ind w:firstLineChars="200" w:firstLine="420"/>
    </w:pPr>
  </w:style>
  <w:style w:type="table" w:styleId="a9">
    <w:name w:val="Grid Table Light"/>
    <w:basedOn w:val="a1"/>
    <w:uiPriority w:val="40"/>
    <w:rsid w:val="003272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11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invictusL</dc:creator>
  <cp:keywords/>
  <dc:description/>
  <cp:lastModifiedBy>Eternal _zttz</cp:lastModifiedBy>
  <cp:revision>38</cp:revision>
  <dcterms:created xsi:type="dcterms:W3CDTF">2020-09-13T10:03:00Z</dcterms:created>
  <dcterms:modified xsi:type="dcterms:W3CDTF">2020-09-14T10:14:00Z</dcterms:modified>
</cp:coreProperties>
</file>